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2B8E" w14:textId="12F835D2" w:rsidR="001A0F62" w:rsidRDefault="001A0F62" w:rsidP="00520306">
      <w:pPr>
        <w:pStyle w:val="Heading1"/>
        <w:jc w:val="center"/>
      </w:pPr>
      <w:r>
        <w:t>Abstract Submission</w:t>
      </w:r>
      <w:r w:rsidR="00520306">
        <w:t xml:space="preserve"> for Biostatistics Research Day</w:t>
      </w:r>
    </w:p>
    <w:p w14:paraId="57357707" w14:textId="77777777" w:rsidR="00520306" w:rsidRPr="00520306" w:rsidRDefault="00520306" w:rsidP="00520306"/>
    <w:p w14:paraId="3D0BA586" w14:textId="6F461FF2" w:rsidR="001A0F62" w:rsidRDefault="001A0F62" w:rsidP="00520306">
      <w:pPr>
        <w:pStyle w:val="Heading2"/>
      </w:pPr>
      <w:r w:rsidRPr="001A0F62">
        <w:t xml:space="preserve">Phenome-Wide Association Study to Determine the Effects of Cystic Fibrosis Modifier Genes in the </w:t>
      </w:r>
      <w:proofErr w:type="spellStart"/>
      <w:r w:rsidRPr="001A0F62">
        <w:t>UKBiobank</w:t>
      </w:r>
      <w:proofErr w:type="spellEnd"/>
      <w:r w:rsidRPr="001A0F62">
        <w:t xml:space="preserve"> Population.</w:t>
      </w:r>
    </w:p>
    <w:p w14:paraId="25577C04" w14:textId="3EBEA786" w:rsidR="00520306" w:rsidRDefault="00520306" w:rsidP="00520306"/>
    <w:p w14:paraId="332DA25D" w14:textId="7680BCB5" w:rsidR="00520306" w:rsidRDefault="00520306" w:rsidP="00520306">
      <w:pPr>
        <w:rPr>
          <w:lang w:val="en-US"/>
        </w:rPr>
      </w:pPr>
      <w:r>
        <w:t xml:space="preserve">Authors: </w:t>
      </w:r>
      <w:proofErr w:type="spellStart"/>
      <w:r>
        <w:t>Faizan</w:t>
      </w:r>
      <w:proofErr w:type="spellEnd"/>
      <w:r>
        <w:t xml:space="preserve"> Khalid Mohsin</w:t>
      </w:r>
      <w:r w:rsidRPr="00520306">
        <w:rPr>
          <w:vertAlign w:val="superscript"/>
        </w:rPr>
        <w:t>1</w:t>
      </w:r>
      <w:r>
        <w:t xml:space="preserve">; </w:t>
      </w:r>
      <w:del w:id="0" w:author="Lisa Strug" w:date="2021-05-10T22:43:00Z">
        <w:r w:rsidRPr="00520306" w:rsidDel="00F570A6">
          <w:rPr>
            <w:lang w:val="en-US"/>
          </w:rPr>
          <w:delText xml:space="preserve">Professor </w:delText>
        </w:r>
      </w:del>
      <w:r w:rsidRPr="00520306">
        <w:rPr>
          <w:lang w:val="en-US"/>
        </w:rPr>
        <w:t>Lisa Strug</w:t>
      </w:r>
      <w:r w:rsidRPr="00520306">
        <w:rPr>
          <w:vertAlign w:val="superscript"/>
          <w:lang w:val="en-US"/>
        </w:rPr>
        <w:t>1,2</w:t>
      </w:r>
      <w:r w:rsidRPr="00520306">
        <w:rPr>
          <w:lang w:val="en-US"/>
        </w:rPr>
        <w:t xml:space="preserve">, </w:t>
      </w:r>
      <w:proofErr w:type="spellStart"/>
      <w:proofErr w:type="gramStart"/>
      <w:r w:rsidRPr="00520306">
        <w:rPr>
          <w:lang w:val="en-US"/>
        </w:rPr>
        <w:t>Ph.D</w:t>
      </w:r>
      <w:proofErr w:type="spellEnd"/>
      <w:proofErr w:type="gramEnd"/>
      <w:r w:rsidRPr="00520306">
        <w:rPr>
          <w:lang w:val="en-US"/>
        </w:rPr>
        <w:t xml:space="preserve">; </w:t>
      </w:r>
      <w:proofErr w:type="spellStart"/>
      <w:r w:rsidRPr="00520306">
        <w:rPr>
          <w:lang w:val="en-US"/>
        </w:rPr>
        <w:t>Naim</w:t>
      </w:r>
      <w:proofErr w:type="spellEnd"/>
      <w:r w:rsidRPr="00520306">
        <w:rPr>
          <w:lang w:val="en-US"/>
        </w:rPr>
        <w:t xml:space="preserve"> Panjwani</w:t>
      </w:r>
      <w:r>
        <w:rPr>
          <w:vertAlign w:val="superscript"/>
          <w:lang w:val="en-US"/>
        </w:rPr>
        <w:t>2</w:t>
      </w:r>
      <w:r w:rsidRPr="00520306">
        <w:rPr>
          <w:lang w:val="en-US"/>
        </w:rPr>
        <w:t xml:space="preserve">, </w:t>
      </w:r>
      <w:proofErr w:type="spellStart"/>
      <w:r w:rsidRPr="00520306">
        <w:rPr>
          <w:lang w:val="en-US"/>
        </w:rPr>
        <w:t>M.Sc</w:t>
      </w:r>
      <w:proofErr w:type="spellEnd"/>
      <w:r w:rsidRPr="00520306">
        <w:rPr>
          <w:lang w:val="en-US"/>
        </w:rPr>
        <w:t>; and Zeynep Baskurt</w:t>
      </w:r>
      <w:r w:rsidRPr="00520306">
        <w:rPr>
          <w:vertAlign w:val="superscript"/>
          <w:lang w:val="en-US"/>
        </w:rPr>
        <w:t>2</w:t>
      </w:r>
      <w:r w:rsidRPr="00520306">
        <w:rPr>
          <w:lang w:val="en-US"/>
        </w:rPr>
        <w:t>, Ph.D</w:t>
      </w:r>
      <w:r>
        <w:rPr>
          <w:lang w:val="en-US"/>
        </w:rPr>
        <w:t>.</w:t>
      </w:r>
    </w:p>
    <w:p w14:paraId="613A895A" w14:textId="5D36DFB6" w:rsidR="00520306" w:rsidRDefault="00520306" w:rsidP="00520306">
      <w:r w:rsidRPr="00520306">
        <w:rPr>
          <w:vertAlign w:val="superscript"/>
        </w:rPr>
        <w:t>1</w:t>
      </w:r>
      <w:r w:rsidR="00A163AF">
        <w:t>Division of Biostatistics, Dalla Lana School of P</w:t>
      </w:r>
      <w:r>
        <w:t>ublic Health</w:t>
      </w:r>
      <w:r w:rsidR="00A163AF">
        <w:t xml:space="preserve">, </w:t>
      </w:r>
      <w:r w:rsidR="005C0316">
        <w:t xml:space="preserve">University of Toronto, </w:t>
      </w:r>
      <w:r w:rsidR="00A163AF">
        <w:t>Toronto, ON</w:t>
      </w:r>
      <w:r>
        <w:t>.</w:t>
      </w:r>
    </w:p>
    <w:p w14:paraId="3DFE51C9" w14:textId="2597AE28" w:rsidR="00520306" w:rsidRDefault="008D21E4" w:rsidP="00520306">
      <w:r>
        <w:rPr>
          <w:vertAlign w:val="superscript"/>
        </w:rPr>
        <w:t>2</w:t>
      </w:r>
      <w:r w:rsidR="00A163AF">
        <w:t>Program in Genetics and Genome Biology, Research Institute, The Hospital for Sick Children,</w:t>
      </w:r>
      <w:r w:rsidR="00520306">
        <w:t xml:space="preserve"> Toronto, ON</w:t>
      </w:r>
      <w:r w:rsidR="00A163AF">
        <w:t>.</w:t>
      </w:r>
    </w:p>
    <w:p w14:paraId="47010C1F" w14:textId="77777777" w:rsidR="00EF7EEC" w:rsidRPr="00520306" w:rsidRDefault="00EF7EEC" w:rsidP="00520306"/>
    <w:p w14:paraId="55D4ECF8" w14:textId="098B3001" w:rsidR="00907CB3" w:rsidRDefault="001A0F62" w:rsidP="00B14266">
      <w:r w:rsidRPr="00520306">
        <w:rPr>
          <w:b/>
          <w:bCs/>
        </w:rPr>
        <w:t>Objective</w:t>
      </w:r>
      <w:r w:rsidRPr="001A0F62">
        <w:t xml:space="preserve">: Our object is to determine the impact of having </w:t>
      </w:r>
      <w:del w:id="1" w:author="Lisa Strug" w:date="2021-05-10T22:45:00Z">
        <w:r w:rsidRPr="001A0F62" w:rsidDel="005F69BD">
          <w:delText>the gene va</w:delText>
        </w:r>
      </w:del>
      <w:ins w:id="2" w:author="Lisa Strug" w:date="2021-05-10T22:45:00Z">
        <w:r w:rsidR="005F69BD">
          <w:t>gene modifiers</w:t>
        </w:r>
      </w:ins>
      <w:del w:id="3" w:author="Lisa Strug" w:date="2021-05-10T22:45:00Z">
        <w:r w:rsidRPr="001A0F62" w:rsidDel="005F69BD">
          <w:delText>riants</w:delText>
        </w:r>
      </w:del>
      <w:r w:rsidRPr="001A0F62">
        <w:t xml:space="preserve"> that increase severity of</w:t>
      </w:r>
      <w:del w:id="4" w:author="Lisa Strug" w:date="2021-05-10T22:45:00Z">
        <w:r w:rsidRPr="001A0F62" w:rsidDel="00F22D63">
          <w:delText xml:space="preserve"> the</w:delText>
        </w:r>
      </w:del>
      <w:r w:rsidRPr="001A0F62">
        <w:t xml:space="preserve"> Cystic Fibrosis</w:t>
      </w:r>
      <w:del w:id="5" w:author="Lisa Strug" w:date="2021-05-10T22:45:00Z">
        <w:r w:rsidRPr="001A0F62" w:rsidDel="00F22D63">
          <w:delText xml:space="preserve"> disease</w:delText>
        </w:r>
      </w:del>
      <w:r w:rsidRPr="001A0F62">
        <w:t xml:space="preserve"> in people who do not have Cystic Fibrosis</w:t>
      </w:r>
      <w:r w:rsidR="00625EF6">
        <w:t xml:space="preserve">. We looked at three </w:t>
      </w:r>
      <w:proofErr w:type="gramStart"/>
      <w:r w:rsidR="00EF7EEC">
        <w:t xml:space="preserve">particular </w:t>
      </w:r>
      <w:r w:rsidR="00625EF6">
        <w:t>SNP</w:t>
      </w:r>
      <w:proofErr w:type="gramEnd"/>
      <w:del w:id="6" w:author="Lisa Strug" w:date="2021-05-10T22:46:00Z">
        <w:r w:rsidR="00EF7EEC" w:rsidDel="00F22D63">
          <w:delText>’</w:delText>
        </w:r>
      </w:del>
      <w:r w:rsidR="00EF7EEC">
        <w:t>s</w:t>
      </w:r>
      <w:r w:rsidR="00625EF6">
        <w:t xml:space="preserve"> </w:t>
      </w:r>
      <w:ins w:id="7" w:author="Lisa Strug" w:date="2021-05-10T22:46:00Z">
        <w:r w:rsidR="00F22D63">
          <w:t>annotated to</w:t>
        </w:r>
      </w:ins>
      <w:del w:id="8" w:author="Lisa Strug" w:date="2021-05-10T22:46:00Z">
        <w:r w:rsidR="00625EF6" w:rsidDel="00F22D63">
          <w:delText>for</w:delText>
        </w:r>
      </w:del>
      <w:r w:rsidR="00625EF6">
        <w:t xml:space="preserve"> three genes of interest: </w:t>
      </w:r>
      <w:r w:rsidR="00625EF6" w:rsidRPr="00625EF6">
        <w:t>SNP rs4077468</w:t>
      </w:r>
      <w:r w:rsidR="00625EF6">
        <w:t xml:space="preserve"> </w:t>
      </w:r>
      <w:ins w:id="9" w:author="Lisa Strug" w:date="2021-05-10T22:46:00Z">
        <w:r w:rsidR="00F22D63">
          <w:t>at</w:t>
        </w:r>
      </w:ins>
      <w:del w:id="10" w:author="Lisa Strug" w:date="2021-05-10T22:46:00Z">
        <w:r w:rsidR="00625EF6" w:rsidDel="00F22D63">
          <w:delText>– gene</w:delText>
        </w:r>
      </w:del>
      <w:r w:rsidR="00625EF6">
        <w:t xml:space="preserve"> </w:t>
      </w:r>
      <w:r w:rsidR="00625EF6" w:rsidRPr="00625EF6">
        <w:t>SLC26A9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 xml:space="preserve">1); </w:t>
      </w:r>
      <w:r w:rsidR="00625EF6" w:rsidRPr="00625EF6">
        <w:t xml:space="preserve">SNP </w:t>
      </w:r>
      <w:r w:rsidR="00544DC2" w:rsidRPr="00544DC2">
        <w:t xml:space="preserve">rs3788766 </w:t>
      </w:r>
      <w:ins w:id="11" w:author="Lisa Strug" w:date="2021-05-10T22:46:00Z">
        <w:r w:rsidR="00F22D63">
          <w:t>at</w:t>
        </w:r>
      </w:ins>
      <w:del w:id="12" w:author="Lisa Strug" w:date="2021-05-10T22:46:00Z">
        <w:r w:rsidR="00625EF6" w:rsidDel="00F22D63">
          <w:delText>– gene</w:delText>
        </w:r>
      </w:del>
      <w:r w:rsidR="00625EF6">
        <w:t xml:space="preserve"> </w:t>
      </w:r>
      <w:r w:rsidR="00625EF6" w:rsidRPr="00625EF6">
        <w:t>SLC6A14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 xml:space="preserve">X); and </w:t>
      </w:r>
      <w:r w:rsidR="00625EF6" w:rsidRPr="00625EF6">
        <w:t xml:space="preserve">SNP </w:t>
      </w:r>
      <w:r w:rsidR="00544DC2" w:rsidRPr="00544DC2">
        <w:t xml:space="preserve">rs57221529 </w:t>
      </w:r>
      <w:ins w:id="13" w:author="Lisa Strug" w:date="2021-05-10T22:46:00Z">
        <w:r w:rsidR="00B14B03">
          <w:t>at</w:t>
        </w:r>
      </w:ins>
      <w:del w:id="14" w:author="Lisa Strug" w:date="2021-05-10T22:46:00Z">
        <w:r w:rsidR="00625EF6" w:rsidDel="00B14B03">
          <w:delText>– gene</w:delText>
        </w:r>
      </w:del>
      <w:r w:rsidR="00625EF6">
        <w:t xml:space="preserve"> </w:t>
      </w:r>
      <w:r w:rsidR="00625EF6" w:rsidRPr="00625EF6">
        <w:t>SLC9A3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>5)</w:t>
      </w:r>
      <w:r w:rsidRPr="001A0F62">
        <w:t xml:space="preserve">. </w:t>
      </w:r>
      <w:r w:rsidRPr="00520306">
        <w:rPr>
          <w:b/>
          <w:bCs/>
        </w:rPr>
        <w:t>Method</w:t>
      </w:r>
      <w:r w:rsidRPr="001A0F62">
        <w:t xml:space="preserve">: </w:t>
      </w:r>
      <w:r w:rsidR="00EF7EEC">
        <w:t>We</w:t>
      </w:r>
      <w:r w:rsidRPr="001A0F62">
        <w:t xml:space="preserve"> used the </w:t>
      </w:r>
      <w:proofErr w:type="spellStart"/>
      <w:r w:rsidRPr="001A0F62">
        <w:t>UKBiobank</w:t>
      </w:r>
      <w:proofErr w:type="spellEnd"/>
      <w:r w:rsidRPr="001A0F62">
        <w:t xml:space="preserve"> data which has over 500,000 </w:t>
      </w:r>
      <w:del w:id="15" w:author="Lisa Strug" w:date="2021-05-10T22:47:00Z">
        <w:r w:rsidRPr="001A0F62" w:rsidDel="00B14B03">
          <w:delText>registered</w:delText>
        </w:r>
        <w:r w:rsidR="00EF7EEC" w:rsidDel="00B14B03">
          <w:delText xml:space="preserve"> </w:delText>
        </w:r>
        <w:r w:rsidR="00EF7EEC" w:rsidRPr="001A0F62" w:rsidDel="00B14B03">
          <w:delText>individuals</w:delText>
        </w:r>
      </w:del>
      <w:ins w:id="16" w:author="Lisa Strug" w:date="2021-05-10T22:47:00Z">
        <w:r w:rsidR="00B14B03">
          <w:t>participa</w:t>
        </w:r>
        <w:r w:rsidR="006A75CF">
          <w:t>n</w:t>
        </w:r>
        <w:r w:rsidR="00B14B03">
          <w:t>ts</w:t>
        </w:r>
      </w:ins>
      <w:r w:rsidR="00EF7EEC">
        <w:t xml:space="preserve"> to conduct the study</w:t>
      </w:r>
      <w:r w:rsidRPr="001A0F62">
        <w:t xml:space="preserve">. After the QC steps </w:t>
      </w:r>
      <w:r w:rsidR="00520306">
        <w:t xml:space="preserve">approximately </w:t>
      </w:r>
      <w:r w:rsidRPr="001A0F62">
        <w:t xml:space="preserve">264,000 unrelated individuals remained. </w:t>
      </w:r>
      <w:r w:rsidR="00EF7EEC" w:rsidRPr="001A0F62">
        <w:t xml:space="preserve">We performed a </w:t>
      </w:r>
      <w:proofErr w:type="spellStart"/>
      <w:r w:rsidR="00EF7EEC" w:rsidRPr="001A0F62">
        <w:t>PheWAS</w:t>
      </w:r>
      <w:proofErr w:type="spellEnd"/>
      <w:r w:rsidR="00EF7EEC" w:rsidRPr="001A0F62">
        <w:t xml:space="preserve"> to find the associations </w:t>
      </w:r>
      <w:r w:rsidR="00EF7EEC">
        <w:t>between the three SNP</w:t>
      </w:r>
      <w:del w:id="17" w:author="Lisa Strug" w:date="2021-05-10T22:47:00Z">
        <w:r w:rsidR="00EF7EEC" w:rsidDel="006A75CF">
          <w:delText>’</w:delText>
        </w:r>
      </w:del>
      <w:r w:rsidR="00EF7EEC">
        <w:t xml:space="preserve">s and disease phenotypes. </w:t>
      </w:r>
      <w:r w:rsidRPr="00520306">
        <w:rPr>
          <w:b/>
          <w:bCs/>
        </w:rPr>
        <w:t>Results and Conclusion</w:t>
      </w:r>
      <w:r w:rsidRPr="001A0F62">
        <w:t xml:space="preserve">: In the </w:t>
      </w:r>
      <w:proofErr w:type="spellStart"/>
      <w:r w:rsidRPr="001A0F62">
        <w:t>UKBiobank</w:t>
      </w:r>
      <w:proofErr w:type="spellEnd"/>
      <w:r w:rsidRPr="001A0F62">
        <w:t xml:space="preserve"> population</w:t>
      </w:r>
      <w:del w:id="18" w:author="Lisa Strug" w:date="2021-05-10T22:47:00Z">
        <w:r w:rsidRPr="001A0F62" w:rsidDel="006A75CF">
          <w:delText>,</w:delText>
        </w:r>
      </w:del>
      <w:r w:rsidR="008D21E4">
        <w:t xml:space="preserve"> we found that</w:t>
      </w:r>
      <w:r w:rsidRPr="001A0F62">
        <w:t xml:space="preserve"> individuals with allele C at SNP </w:t>
      </w:r>
      <w:r w:rsidR="00B5505A" w:rsidRPr="00B5505A">
        <w:t xml:space="preserve">rs57221529 </w:t>
      </w:r>
      <w:r w:rsidRPr="001A0F62">
        <w:t xml:space="preserve">of the gene SLC9A3 </w:t>
      </w:r>
      <w:r w:rsidR="008D21E4">
        <w:t xml:space="preserve">are associated with </w:t>
      </w:r>
      <w:r w:rsidRPr="001A0F62">
        <w:t>hav</w:t>
      </w:r>
      <w:r w:rsidR="008D21E4">
        <w:t>ing</w:t>
      </w:r>
      <w:r w:rsidRPr="001A0F62">
        <w:t xml:space="preserve"> 6.4% higher probability of developing Esophagitis, GERD and related disease</w:t>
      </w:r>
      <w:r w:rsidR="00B14266">
        <w:t xml:space="preserve"> (</w:t>
      </w:r>
      <w:r w:rsidR="00B14266" w:rsidRPr="00B14266">
        <w:t>OR</w:t>
      </w:r>
      <w:r w:rsidR="00B14266">
        <w:t xml:space="preserve"> </w:t>
      </w:r>
      <w:r w:rsidR="00B14266" w:rsidRPr="00B14266">
        <w:t>= 1.064</w:t>
      </w:r>
      <w:r w:rsidR="00B14266">
        <w:t xml:space="preserve">, </w:t>
      </w:r>
      <w:r w:rsidR="00B14266" w:rsidRPr="00B14266">
        <w:t>S.E.</w:t>
      </w:r>
      <w:r w:rsidR="00B14266">
        <w:t xml:space="preserve"> </w:t>
      </w:r>
      <w:r w:rsidR="00B14266" w:rsidRPr="00B14266">
        <w:t>= 0.013</w:t>
      </w:r>
      <w:r w:rsidR="00B14266">
        <w:t xml:space="preserve">, </w:t>
      </w:r>
      <w:r w:rsidR="00B14266" w:rsidRPr="00B14266">
        <w:t>P-value = 1.79E-06</w:t>
      </w:r>
      <w:r w:rsidR="00B14266">
        <w:t xml:space="preserve">, </w:t>
      </w:r>
      <w:r w:rsidR="00B14266" w:rsidRPr="00B14266">
        <w:t>Cases = 19,687</w:t>
      </w:r>
      <w:r w:rsidR="00B14266">
        <w:t xml:space="preserve">, </w:t>
      </w:r>
      <w:r w:rsidR="00B14266" w:rsidRPr="00B14266">
        <w:t>Controls = 243,236</w:t>
      </w:r>
      <w:r w:rsidR="00B14266">
        <w:t>)</w:t>
      </w:r>
      <w:r w:rsidRPr="001A0F62">
        <w:t>.</w:t>
      </w:r>
      <w:r w:rsidR="00C7217F">
        <w:t xml:space="preserve"> F</w:t>
      </w:r>
      <w:r w:rsidR="0013761E">
        <w:t>urther, males with allele G at</w:t>
      </w:r>
      <w:r w:rsidR="00C7217F">
        <w:t xml:space="preserve"> SNP </w:t>
      </w:r>
      <w:r w:rsidR="00B1216F" w:rsidRPr="00544DC2">
        <w:t xml:space="preserve">rs3788766 </w:t>
      </w:r>
      <w:del w:id="19" w:author="Lisa Strug" w:date="2021-05-10T22:48:00Z">
        <w:r w:rsidR="00C7217F" w:rsidDel="002D05E9">
          <w:delText>of the</w:delText>
        </w:r>
      </w:del>
      <w:ins w:id="20" w:author="Lisa Strug" w:date="2021-05-10T22:48:00Z">
        <w:r w:rsidR="002D05E9">
          <w:t>annotated to the</w:t>
        </w:r>
      </w:ins>
      <w:r w:rsidR="00C7217F">
        <w:t xml:space="preserve"> gene </w:t>
      </w:r>
      <w:r w:rsidR="00C7217F" w:rsidRPr="00625EF6">
        <w:t>SLC6A14</w:t>
      </w:r>
      <w:r w:rsidR="00C7217F">
        <w:t xml:space="preserve"> were associated with having 68% higher probability of developing </w:t>
      </w:r>
      <w:r w:rsidR="00B14266">
        <w:t>Urinary Obstruction (</w:t>
      </w:r>
      <w:r w:rsidR="00B14266" w:rsidRPr="00B14266">
        <w:t>OR = 1.68</w:t>
      </w:r>
      <w:r w:rsidR="00B14266">
        <w:t xml:space="preserve">, </w:t>
      </w:r>
      <w:r w:rsidR="00B14266" w:rsidRPr="00B14266">
        <w:t>S.E. = 0.127</w:t>
      </w:r>
      <w:r w:rsidR="00B14266">
        <w:t xml:space="preserve">, </w:t>
      </w:r>
      <w:r w:rsidR="00B14266" w:rsidRPr="00B14266">
        <w:t>P-value = 4.24E-05</w:t>
      </w:r>
      <w:r w:rsidR="00B14266">
        <w:t>,</w:t>
      </w:r>
      <w:r w:rsidR="00B14266" w:rsidRPr="00B14266">
        <w:t xml:space="preserve"> Cases = 64</w:t>
      </w:r>
      <w:r w:rsidR="00B14266">
        <w:t xml:space="preserve">, </w:t>
      </w:r>
      <w:r w:rsidR="00B14266" w:rsidRPr="00B14266">
        <w:t>Controls = 117,334</w:t>
      </w:r>
      <w:r w:rsidR="00B14266">
        <w:t>). No other statistically significant associations were found.</w:t>
      </w:r>
    </w:p>
    <w:sectPr w:rsidR="00907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1BA0"/>
    <w:multiLevelType w:val="hybridMultilevel"/>
    <w:tmpl w:val="2A569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sa Strug">
    <w15:presenceInfo w15:providerId="AD" w15:userId="S::lisa.strug@sickkids.ca::e094fb45-ce83-42fa-8a94-3d0db862f0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2"/>
    <w:rsid w:val="0013761E"/>
    <w:rsid w:val="001A0F62"/>
    <w:rsid w:val="0022051B"/>
    <w:rsid w:val="002C6BF1"/>
    <w:rsid w:val="002D05E9"/>
    <w:rsid w:val="003147AA"/>
    <w:rsid w:val="00520306"/>
    <w:rsid w:val="00544DC2"/>
    <w:rsid w:val="005C0316"/>
    <w:rsid w:val="005F69BD"/>
    <w:rsid w:val="00615EC0"/>
    <w:rsid w:val="00625EF6"/>
    <w:rsid w:val="00632727"/>
    <w:rsid w:val="006A75CF"/>
    <w:rsid w:val="008D21E4"/>
    <w:rsid w:val="00907CB3"/>
    <w:rsid w:val="00A163AF"/>
    <w:rsid w:val="00B1216F"/>
    <w:rsid w:val="00B14266"/>
    <w:rsid w:val="00B14B03"/>
    <w:rsid w:val="00B5505A"/>
    <w:rsid w:val="00B86052"/>
    <w:rsid w:val="00C34410"/>
    <w:rsid w:val="00C7217F"/>
    <w:rsid w:val="00EF7EEC"/>
    <w:rsid w:val="00F22D63"/>
    <w:rsid w:val="00F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BBA"/>
  <w15:chartTrackingRefBased/>
  <w15:docId w15:val="{59912B56-E2DB-4E35-89FF-A1D7C10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Lisa Strug</cp:lastModifiedBy>
  <cp:revision>8</cp:revision>
  <dcterms:created xsi:type="dcterms:W3CDTF">2021-05-11T02:42:00Z</dcterms:created>
  <dcterms:modified xsi:type="dcterms:W3CDTF">2021-05-11T02:48:00Z</dcterms:modified>
</cp:coreProperties>
</file>